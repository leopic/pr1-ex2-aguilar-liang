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36975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>1.- ¿Cómo se convierte un archivo HTML en un archivo PHP válido?</w:t>
      </w:r>
    </w:p>
    <w:p w14:paraId="7041955A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1F0B9476" w14:textId="77777777" w:rsidR="00481B47" w:rsidRP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 w:rsidRPr="00481B47">
        <w:rPr>
          <w:rFonts w:ascii="Helvetica-Bold" w:hAnsi="Helvetica-Bold" w:cs="Helvetica-Bold"/>
          <w:bCs/>
          <w:sz w:val="23"/>
          <w:szCs w:val="23"/>
        </w:rPr>
        <w:t>Al documento se nombra como extensión php</w:t>
      </w:r>
      <w:r>
        <w:rPr>
          <w:rFonts w:ascii="Helvetica-Bold" w:hAnsi="Helvetica-Bold" w:cs="Helvetica-Bold"/>
          <w:bCs/>
          <w:sz w:val="23"/>
          <w:szCs w:val="23"/>
        </w:rPr>
        <w:t>, por ejemplo “index.php”</w:t>
      </w:r>
      <w:r w:rsidR="00B62787">
        <w:rPr>
          <w:rFonts w:ascii="Helvetica-Bold" w:hAnsi="Helvetica-Bold" w:cs="Helvetica-Bold"/>
          <w:bCs/>
          <w:sz w:val="23"/>
          <w:szCs w:val="23"/>
        </w:rPr>
        <w:t>, para que reconozca que se reconozca el lenguaje de php</w:t>
      </w:r>
      <w:r>
        <w:rPr>
          <w:rFonts w:ascii="Helvetica-Bold" w:hAnsi="Helvetica-Bold" w:cs="Helvetica-Bold"/>
          <w:bCs/>
          <w:sz w:val="23"/>
          <w:szCs w:val="23"/>
        </w:rPr>
        <w:t xml:space="preserve"> y </w:t>
      </w:r>
      <w:r w:rsidR="00B62787">
        <w:rPr>
          <w:rFonts w:ascii="Helvetica-Bold" w:hAnsi="Helvetica-Bold" w:cs="Helvetica-Bold"/>
          <w:bCs/>
          <w:sz w:val="23"/>
          <w:szCs w:val="23"/>
        </w:rPr>
        <w:t>eso iría dentro del codigo</w:t>
      </w:r>
      <w:r>
        <w:rPr>
          <w:rFonts w:ascii="Helvetica-Bold" w:hAnsi="Helvetica-Bold" w:cs="Helvetica-Bold"/>
          <w:bCs/>
          <w:sz w:val="23"/>
          <w:szCs w:val="23"/>
        </w:rPr>
        <w:t xml:space="preserve"> “&lt;?php” </w:t>
      </w:r>
      <w:r w:rsidR="00B62787">
        <w:rPr>
          <w:rFonts w:ascii="Helvetica-Bold" w:hAnsi="Helvetica-Bold" w:cs="Helvetica-Bold"/>
          <w:bCs/>
          <w:sz w:val="23"/>
          <w:szCs w:val="23"/>
        </w:rPr>
        <w:t>“?&gt;”.</w:t>
      </w:r>
    </w:p>
    <w:p w14:paraId="1A4B2299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4F7B161B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2.- Explique el concepto de </w:t>
      </w:r>
      <w:r w:rsidRPr="00481B47">
        <w:rPr>
          <w:rFonts w:ascii="Courier-Bold" w:hAnsi="Courier-Bold" w:cs="Courier-Bold"/>
          <w:bCs/>
          <w:sz w:val="23"/>
          <w:szCs w:val="23"/>
        </w:rPr>
        <w:t>super-globales</w:t>
      </w:r>
      <w:r>
        <w:rPr>
          <w:rFonts w:ascii="Courier-Bold" w:hAnsi="Courier-Bold" w:cs="Courier-Bold"/>
          <w:b/>
          <w:bCs/>
          <w:sz w:val="23"/>
          <w:szCs w:val="23"/>
        </w:rPr>
        <w:t xml:space="preserve"> </w:t>
      </w:r>
      <w:r>
        <w:rPr>
          <w:rFonts w:ascii="Helvetica-Bold" w:hAnsi="Helvetica-Bold" w:cs="Helvetica-Bold"/>
          <w:b/>
          <w:bCs/>
          <w:sz w:val="23"/>
          <w:szCs w:val="23"/>
        </w:rPr>
        <w:t xml:space="preserve">y brinde ejemplos. </w:t>
      </w:r>
    </w:p>
    <w:p w14:paraId="400BF16F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253A112F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 xml:space="preserve">Los super globales son clases que están globales a lo largo de todo el script y no es necesario definirlas como </w:t>
      </w:r>
      <w:r>
        <w:rPr>
          <w:rFonts w:ascii="Helvetica-Bold" w:hAnsi="Helvetica-Bold" w:cs="Helvetica-Bold"/>
          <w:b/>
          <w:bCs/>
          <w:sz w:val="23"/>
          <w:szCs w:val="23"/>
        </w:rPr>
        <w:t>global $variable.</w:t>
      </w:r>
    </w:p>
    <w:p w14:paraId="3FB1F418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28EE0327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Ellas son:</w:t>
      </w:r>
    </w:p>
    <w:p w14:paraId="4DFBBF1E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4DDFB478" w14:textId="77777777" w:rsidR="00481B47" w:rsidRPr="00FB58B4" w:rsidRDefault="00FB58B4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  <w:u w:val="single"/>
        </w:rPr>
      </w:pPr>
      <w:commentRangeStart w:id="0"/>
      <w:r>
        <w:rPr>
          <w:noProof/>
          <w:lang w:val="en-US"/>
        </w:rPr>
        <w:drawing>
          <wp:inline distT="0" distB="0" distL="0" distR="0" wp14:anchorId="78305836" wp14:editId="71B51A02">
            <wp:extent cx="5086350" cy="2269293"/>
            <wp:effectExtent l="0" t="0" r="0" b="0"/>
            <wp:docPr id="1" name="Imagen 1" descr="https://www.eduonix.com/blog/wp-content/uploads/2014/10/superglobals_new-650x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onix.com/blog/wp-content/uploads/2014/10/superglobals_new-650x2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97" cy="227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F978E2">
        <w:rPr>
          <w:rStyle w:val="CommentReference"/>
        </w:rPr>
        <w:commentReference w:id="0"/>
      </w:r>
    </w:p>
    <w:p w14:paraId="1A1B3FE1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226E5DE0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3.- Compare a PHP con JavaScript ¿Cuáles son algunas diferencias y similitudes entre ellos? </w:t>
      </w:r>
    </w:p>
    <w:p w14:paraId="7F142A9F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43B40435" w14:textId="77777777" w:rsidR="00C40EC7" w:rsidRDefault="00C40EC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Similitudes:</w:t>
      </w:r>
    </w:p>
    <w:p w14:paraId="6C123533" w14:textId="77777777" w:rsidR="00C40EC7" w:rsidRDefault="00C40EC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118FDE77" w14:textId="77777777" w:rsidR="00C40EC7" w:rsidRDefault="00C40EC7" w:rsidP="00C40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Ambos lenguajes son orientados y exclusivos para la programación web.</w:t>
      </w:r>
    </w:p>
    <w:p w14:paraId="5756354C" w14:textId="77777777" w:rsidR="00C40EC7" w:rsidRDefault="006A16C2" w:rsidP="00C40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ns w:id="1" w:author="Leo Picado" w:date="2016-04-16T16:05:00Z"/>
          <w:rFonts w:ascii="Helvetica-Bold" w:hAnsi="Helvetica-Bold" w:cs="Helvetica-Bold"/>
          <w:bCs/>
          <w:sz w:val="23"/>
          <w:szCs w:val="23"/>
        </w:rPr>
      </w:pPr>
      <w:commentRangeStart w:id="2"/>
      <w:r>
        <w:rPr>
          <w:rFonts w:ascii="Helvetica-Bold" w:hAnsi="Helvetica-Bold" w:cs="Helvetica-Bold"/>
          <w:bCs/>
          <w:sz w:val="23"/>
          <w:szCs w:val="23"/>
        </w:rPr>
        <w:t>La sintaxis es similar ya que están basados en C</w:t>
      </w:r>
      <w:commentRangeEnd w:id="2"/>
      <w:r w:rsidR="00F978E2">
        <w:rPr>
          <w:rStyle w:val="CommentReference"/>
        </w:rPr>
        <w:commentReference w:id="2"/>
      </w:r>
    </w:p>
    <w:p w14:paraId="1CEBCC48" w14:textId="1D0895BD" w:rsidR="00F978E2" w:rsidRDefault="00F978E2" w:rsidP="00C40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ins w:id="3" w:author="Leo Picado" w:date="2016-04-16T16:05:00Z">
        <w:r>
          <w:rPr>
            <w:rFonts w:ascii="Helvetica-Bold" w:hAnsi="Helvetica-Bold" w:cs="Helvetica-Bold"/>
            <w:bCs/>
            <w:sz w:val="23"/>
            <w:szCs w:val="23"/>
          </w:rPr>
          <w:t>Ambos son orientados a objetos</w:t>
        </w:r>
      </w:ins>
      <w:bookmarkStart w:id="4" w:name="_GoBack"/>
      <w:bookmarkEnd w:id="4"/>
    </w:p>
    <w:p w14:paraId="21479C0C" w14:textId="77777777" w:rsidR="006A16C2" w:rsidRDefault="006A16C2" w:rsidP="006A16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533A405D" w14:textId="77777777" w:rsidR="006A16C2" w:rsidRDefault="006A16C2" w:rsidP="006A16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Diferencias:</w:t>
      </w:r>
    </w:p>
    <w:p w14:paraId="7CC41EFA" w14:textId="77777777" w:rsidR="006A16C2" w:rsidRDefault="006A16C2" w:rsidP="006A16C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</w:p>
    <w:p w14:paraId="0AE54BF1" w14:textId="77777777" w:rsidR="006A16C2" w:rsidRDefault="006A16C2" w:rsidP="006A16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Con Javascript podemos crear muchos efectos visuales como animaciones y en PHP esto no se puede lograr</w:t>
      </w:r>
    </w:p>
    <w:p w14:paraId="199F1E6A" w14:textId="77777777" w:rsidR="006A16C2" w:rsidRDefault="006A16C2" w:rsidP="006A16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r>
        <w:rPr>
          <w:rFonts w:ascii="Helvetica-Bold" w:hAnsi="Helvetica-Bold" w:cs="Helvetica-Bold"/>
          <w:bCs/>
          <w:sz w:val="23"/>
          <w:szCs w:val="23"/>
        </w:rPr>
        <w:t>PHP se maneja con clases y Javascript con constructores y funciones</w:t>
      </w:r>
    </w:p>
    <w:p w14:paraId="085E9563" w14:textId="77777777" w:rsidR="006A16C2" w:rsidRPr="006A16C2" w:rsidRDefault="006A16C2" w:rsidP="006A16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3"/>
          <w:szCs w:val="23"/>
        </w:rPr>
      </w:pPr>
      <w:commentRangeStart w:id="5"/>
      <w:r>
        <w:rPr>
          <w:rFonts w:ascii="Helvetica-Bold" w:hAnsi="Helvetica-Bold" w:cs="Helvetica-Bold"/>
          <w:bCs/>
          <w:sz w:val="23"/>
          <w:szCs w:val="23"/>
        </w:rPr>
        <w:t>Javascript está orientado hacia el lado del cliente mientras que PHP está orientado al lado del servidor</w:t>
      </w:r>
      <w:commentRangeEnd w:id="5"/>
      <w:r w:rsidR="00F978E2">
        <w:rPr>
          <w:rStyle w:val="CommentReference"/>
        </w:rPr>
        <w:commentReference w:id="5"/>
      </w:r>
    </w:p>
    <w:p w14:paraId="2F95B861" w14:textId="77777777" w:rsidR="00C40EC7" w:rsidRDefault="00C40EC7" w:rsidP="00481B4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</w:p>
    <w:p w14:paraId="1DCF2AAC" w14:textId="77777777" w:rsidR="007E2750" w:rsidRDefault="00481B47" w:rsidP="00481B47">
      <w:pPr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4.- Explique el concepto de sesión, en el ámbito de PHP. </w:t>
      </w:r>
    </w:p>
    <w:p w14:paraId="2FA4BC43" w14:textId="77777777" w:rsidR="006A16C2" w:rsidRDefault="006A16C2" w:rsidP="00481B47">
      <w:pPr>
        <w:rPr>
          <w:rFonts w:ascii="Helvetica-Bold" w:hAnsi="Helvetica-Bold" w:cs="Helvetica-Bold"/>
          <w:bCs/>
          <w:sz w:val="23"/>
          <w:szCs w:val="23"/>
        </w:rPr>
      </w:pPr>
      <w:r w:rsidRPr="006A16C2">
        <w:rPr>
          <w:rFonts w:ascii="Helvetica-Bold" w:hAnsi="Helvetica-Bold" w:cs="Helvetica-Bold"/>
          <w:bCs/>
          <w:sz w:val="23"/>
          <w:szCs w:val="23"/>
        </w:rPr>
        <w:t>Consiste en una forma de preservar ciertos datos del usuario a lo largo de los atraves de los accesos o acciones posteriores. Esto permite guardar información en el arreglo superglobal $_SESSION</w:t>
      </w:r>
    </w:p>
    <w:p w14:paraId="5DD71D85" w14:textId="77777777" w:rsidR="00851A0B" w:rsidRDefault="00851A0B" w:rsidP="00851A0B">
      <w:pPr>
        <w:rPr>
          <w:u w:val="single"/>
        </w:rPr>
      </w:pPr>
    </w:p>
    <w:p w14:paraId="20946696" w14:textId="77777777" w:rsidR="005F434A" w:rsidRPr="005F434A" w:rsidRDefault="005F434A" w:rsidP="00851A0B">
      <w:pPr>
        <w:rPr>
          <w:lang w:val="en-US"/>
        </w:rPr>
      </w:pPr>
    </w:p>
    <w:sectPr w:rsidR="005F434A" w:rsidRPr="005F4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o Picado" w:date="2016-04-16T16:04:00Z" w:initials="LP">
    <w:p w14:paraId="66985912" w14:textId="30CD0A85" w:rsidR="00F978E2" w:rsidRDefault="00F978E2">
      <w:pPr>
        <w:pStyle w:val="CommentText"/>
      </w:pPr>
      <w:r>
        <w:rPr>
          <w:rStyle w:val="CommentReference"/>
        </w:rPr>
        <w:annotationRef/>
      </w:r>
      <w:r>
        <w:t>Me faltaron ejemplos</w:t>
      </w:r>
    </w:p>
  </w:comment>
  <w:comment w:id="2" w:author="Leo Picado" w:date="2016-04-16T16:04:00Z" w:initials="LP">
    <w:p w14:paraId="45194EBB" w14:textId="2D550A4D" w:rsidR="00F978E2" w:rsidRDefault="00F978E2">
      <w:pPr>
        <w:pStyle w:val="CommentText"/>
      </w:pPr>
      <w:r>
        <w:rPr>
          <w:rStyle w:val="CommentReference"/>
        </w:rPr>
        <w:annotationRef/>
      </w:r>
      <w:r>
        <w:t>Muy bien</w:t>
      </w:r>
    </w:p>
  </w:comment>
  <w:comment w:id="5" w:author="Leo Picado" w:date="2016-04-16T16:05:00Z" w:initials="LP">
    <w:p w14:paraId="3278E43F" w14:textId="3B1B5E2B" w:rsidR="00F978E2" w:rsidRDefault="00F978E2">
      <w:pPr>
        <w:pStyle w:val="CommentText"/>
      </w:pPr>
      <w:r>
        <w:rPr>
          <w:rStyle w:val="CommentReference"/>
        </w:rPr>
        <w:annotationRef/>
      </w:r>
      <w:r>
        <w:t>¿Y NodeJS?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altName w:val="Couri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42BD"/>
    <w:multiLevelType w:val="hybridMultilevel"/>
    <w:tmpl w:val="FAD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05C3A"/>
    <w:multiLevelType w:val="hybridMultilevel"/>
    <w:tmpl w:val="DDE8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es-C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47"/>
    <w:rsid w:val="00481B47"/>
    <w:rsid w:val="005F434A"/>
    <w:rsid w:val="006A16C2"/>
    <w:rsid w:val="007E2750"/>
    <w:rsid w:val="00851A0B"/>
    <w:rsid w:val="00B62787"/>
    <w:rsid w:val="00C40EC7"/>
    <w:rsid w:val="00F432EA"/>
    <w:rsid w:val="00F978E2"/>
    <w:rsid w:val="00F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52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A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7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7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8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8E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8E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8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8E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A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7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78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8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8E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8E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8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8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186</Words>
  <Characters>1065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Leo Picado</cp:lastModifiedBy>
  <cp:revision>6</cp:revision>
  <dcterms:created xsi:type="dcterms:W3CDTF">2016-04-15T00:44:00Z</dcterms:created>
  <dcterms:modified xsi:type="dcterms:W3CDTF">2016-04-16T22:05:00Z</dcterms:modified>
</cp:coreProperties>
</file>